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A554286" w:rsidR="00190BA9" w:rsidRPr="00190BA9" w:rsidRDefault="00190BA9" w:rsidP="00190BA9">
      <w:pPr>
        <w:pStyle w:val="Heading1"/>
        <w:jc w:val="center"/>
        <w:rPr>
          <w:rFonts w:ascii="Arial Black" w:hAnsi="Arial Black"/>
          <w:color w:val="00B050"/>
        </w:rPr>
      </w:pPr>
      <w:r w:rsidRPr="00190BA9">
        <w:rPr>
          <w:rFonts w:ascii="Arial Black" w:hAnsi="Arial Black"/>
          <w:color w:val="00B050"/>
        </w:rPr>
        <w:t>ANIMALS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64F356C1" w:rsidR="00190BA9" w:rsidRDefault="00A16A5E" w:rsidP="00190BA9">
      <w:pPr>
        <w:jc w:val="center"/>
        <w:rPr>
          <w:bCs/>
          <w:sz w:val="28"/>
          <w:szCs w:val="28"/>
        </w:rPr>
      </w:pPr>
      <w:ins w:id="0" w:author="Patrick McElhiney" w:date="2024-05-12T19:13:00Z" w16du:dateUtc="2024-05-12T23:13:00Z">
        <w:r>
          <w:rPr>
            <w:bCs/>
            <w:sz w:val="28"/>
            <w:szCs w:val="28"/>
          </w:rPr>
          <w:t>5/12/2024 7:13:20 PM</w:t>
        </w:r>
      </w:ins>
      <w:del w:id="1" w:author="Patrick McElhiney" w:date="2024-05-12T19:13:00Z" w16du:dateUtc="2024-05-12T23:13:00Z">
        <w:r w:rsidR="00683F73" w:rsidDel="00A16A5E">
          <w:rPr>
            <w:bCs/>
            <w:sz w:val="28"/>
            <w:szCs w:val="28"/>
          </w:rPr>
          <w:delText>5/8/2024 1:12:55 PM</w:delText>
        </w:r>
      </w:del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632D5F7B" w:rsidR="00C40DD0" w:rsidRPr="00A279C3" w:rsidRDefault="00190BA9" w:rsidP="00C40DD0">
      <w:pPr>
        <w:ind w:left="360" w:hanging="360"/>
        <w:jc w:val="both"/>
        <w:rPr>
          <w:b/>
          <w:bCs/>
        </w:rPr>
      </w:pPr>
      <w:bookmarkStart w:id="2" w:name="_Hlk115721877"/>
      <w:r>
        <w:rPr>
          <w:b/>
          <w:sz w:val="24"/>
        </w:rPr>
        <w:lastRenderedPageBreak/>
        <w:t xml:space="preserve">ANIMAL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2"/>
    </w:p>
    <w:p w14:paraId="13689FEB" w14:textId="1ED3BF53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90BA9">
        <w:rPr>
          <w:u w:val="single"/>
        </w:rPr>
        <w:t xml:space="preserve">ANIMAL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90BA9">
        <w:rPr>
          <w:b/>
          <w:bCs/>
          <w:color w:val="FF0000"/>
        </w:rPr>
        <w:t xml:space="preserve">ANIMAL 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90BA9">
        <w:rPr>
          <w:b/>
          <w:bCs/>
          <w:color w:val="FF0000"/>
        </w:rPr>
        <w:t xml:space="preserve">ANIMAL 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3923E0B7" w:rsidR="000A6032" w:rsidRDefault="000A6032" w:rsidP="000A6032">
      <w:pPr>
        <w:ind w:left="360"/>
        <w:jc w:val="both"/>
      </w:pPr>
      <w:bookmarkStart w:id="3" w:name="_Hlk128330100"/>
      <w:bookmarkStart w:id="4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BEAR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BIRD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780F43" w:rsidRPr="00FA38B4">
        <w:rPr>
          <w:b/>
          <w:bCs/>
          <w:color w:val="FF0000"/>
        </w:rPr>
        <w:t xml:space="preserve">ANY </w:t>
      </w:r>
      <w:r w:rsidR="00780F43">
        <w:rPr>
          <w:b/>
          <w:bCs/>
          <w:color w:val="FF0000"/>
        </w:rPr>
        <w:t>BISON</w:t>
      </w:r>
      <w:r w:rsidR="00780F43">
        <w:rPr>
          <w:b/>
          <w:bCs/>
          <w:color w:val="00B0F0"/>
        </w:rPr>
        <w:t xml:space="preserve"> XOR</w:t>
      </w:r>
      <w:r w:rsidR="00780F43" w:rsidRPr="00084F93">
        <w:rPr>
          <w:b/>
          <w:bCs/>
        </w:rPr>
        <w:t>/</w:t>
      </w:r>
      <w:r w:rsidR="00780F43" w:rsidRPr="00FD6B17">
        <w:rPr>
          <w:b/>
          <w:bCs/>
          <w:color w:val="00B0F0"/>
        </w:rPr>
        <w:t>OR</w:t>
      </w:r>
      <w:r w:rsidR="00780F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BUFFALO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BULL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CANARY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83F73" w:rsidRPr="00FA38B4">
        <w:rPr>
          <w:b/>
          <w:bCs/>
          <w:color w:val="FF0000"/>
        </w:rPr>
        <w:t xml:space="preserve">ANY </w:t>
      </w:r>
      <w:r w:rsidR="00683F73">
        <w:rPr>
          <w:b/>
          <w:bCs/>
          <w:color w:val="FF0000"/>
        </w:rPr>
        <w:t>CAPAYBARA</w:t>
      </w:r>
      <w:r w:rsidR="00683F73">
        <w:rPr>
          <w:b/>
          <w:bCs/>
          <w:color w:val="00B0F0"/>
        </w:rPr>
        <w:t xml:space="preserve"> XOR</w:t>
      </w:r>
      <w:r w:rsidR="00683F73" w:rsidRPr="00084F93">
        <w:rPr>
          <w:b/>
          <w:bCs/>
        </w:rPr>
        <w:t>/</w:t>
      </w:r>
      <w:r w:rsidR="00683F73" w:rsidRPr="00FD6B17">
        <w:rPr>
          <w:b/>
          <w:bCs/>
          <w:color w:val="00B0F0"/>
        </w:rPr>
        <w:t>OR</w:t>
      </w:r>
      <w:r w:rsidR="00683F73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CAT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83F73">
        <w:rPr>
          <w:b/>
          <w:bCs/>
        </w:rPr>
        <w:t xml:space="preserve">          </w:t>
      </w:r>
      <w:r w:rsidR="009140F0" w:rsidRPr="005D7402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CHIMPANZEE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5C0D43" w:rsidRPr="005D7402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CROCKODILE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DOG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140F0" w:rsidRPr="009140F0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DONKEY</w:t>
      </w:r>
      <w:r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DUCK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683F73" w:rsidRPr="00FD6B17">
        <w:rPr>
          <w:b/>
          <w:bCs/>
          <w:color w:val="00B0F0"/>
        </w:rPr>
        <w:t>OR</w:t>
      </w:r>
      <w:r w:rsidR="00683F7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ELEPHANT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780F43" w:rsidRPr="00FD6B17">
        <w:rPr>
          <w:b/>
          <w:bCs/>
          <w:color w:val="00B0F0"/>
        </w:rPr>
        <w:t>OR</w:t>
      </w:r>
      <w:r w:rsidR="00780F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FROG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GIRAFFE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683F73">
        <w:rPr>
          <w:b/>
          <w:bCs/>
        </w:rPr>
        <w:t xml:space="preserve">                               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GREY SHARK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683F73" w:rsidRPr="00FD6B17">
        <w:rPr>
          <w:b/>
          <w:bCs/>
          <w:color w:val="00B0F0"/>
        </w:rPr>
        <w:t>OR</w:t>
      </w:r>
      <w:r w:rsidR="00683F73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GREY WOLF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780F43" w:rsidRPr="00FD6B17">
        <w:rPr>
          <w:b/>
          <w:bCs/>
          <w:color w:val="00B0F0"/>
        </w:rPr>
        <w:t>OR</w:t>
      </w:r>
      <w:r w:rsidR="00780F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780F43">
        <w:rPr>
          <w:b/>
          <w:bCs/>
          <w:color w:val="FF0000"/>
        </w:rPr>
        <w:t>HIPPOPOTAMUS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HORSE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MONKEY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OCELOT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OWL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PITT BULL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POLAR BEAR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RABBIT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780F43" w:rsidRPr="00FD6B17">
        <w:rPr>
          <w:b/>
          <w:bCs/>
          <w:color w:val="00B0F0"/>
        </w:rPr>
        <w:t>OR</w:t>
      </w:r>
      <w:r w:rsidR="00780F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RACCOON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ROOSTER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ROTTWEILER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SHARK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SKUNK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SWAN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683F73">
        <w:rPr>
          <w:b/>
          <w:bCs/>
        </w:rPr>
        <w:t xml:space="preserve">                     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TIGER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683F73" w:rsidRPr="00FD6B17">
        <w:rPr>
          <w:b/>
          <w:bCs/>
          <w:color w:val="00B0F0"/>
        </w:rPr>
        <w:t>OR</w:t>
      </w:r>
      <w:r w:rsidR="00683F7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TOAD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TURKEY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WHALE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WILD CAT</w:t>
      </w:r>
      <w:r w:rsidR="009140F0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WOLF</w:t>
      </w:r>
      <w:r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ZEEBRA</w:t>
      </w:r>
      <w:r w:rsidR="009140F0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ANIMAL</w:t>
      </w:r>
      <w:r w:rsidR="009140F0">
        <w:rPr>
          <w:b/>
          <w:bCs/>
          <w:color w:val="FF0000"/>
        </w:rPr>
        <w:t xml:space="preserve"> 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683F73" w:rsidRPr="004446BE">
        <w:rPr>
          <w:b/>
          <w:bCs/>
          <w:color w:val="0070C0"/>
        </w:rPr>
        <w:t>AS</w:t>
      </w:r>
      <w:r w:rsidR="00683F73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780F43" w:rsidRPr="004446BE">
        <w:rPr>
          <w:b/>
          <w:bCs/>
          <w:color w:val="FF0000"/>
        </w:rPr>
        <w:t>CODEWORD</w:t>
      </w:r>
      <w:r w:rsidR="00780F43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35D460E2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3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90BA9">
        <w:rPr>
          <w:b/>
          <w:bCs/>
          <w:color w:val="FF0000"/>
        </w:rPr>
        <w:t xml:space="preserve">ANIMAL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77777777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5D66AE9" w14:textId="77777777" w:rsidR="005C0D43" w:rsidRDefault="005C0D43" w:rsidP="00CA03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D05565" w14:textId="77777777" w:rsidR="005C0D43" w:rsidRDefault="005C0D43" w:rsidP="005C0D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 xml:space="preserve">ANY ANIMAL </w:t>
      </w:r>
      <w:r>
        <w:rPr>
          <w:b/>
          <w:bCs/>
          <w:color w:val="FF0000"/>
        </w:rPr>
        <w:t>BITE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  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ANIMAL </w:t>
      </w:r>
      <w:r>
        <w:rPr>
          <w:b/>
          <w:bCs/>
          <w:color w:val="FF0000"/>
        </w:rPr>
        <w:t>BITE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68DAFC" w14:textId="77777777" w:rsidR="005C0D43" w:rsidRDefault="005C0D43" w:rsidP="000A603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9140F0">
        <w:rPr>
          <w:b/>
          <w:bCs/>
        </w:rPr>
        <w:t xml:space="preserve"> </w:t>
      </w:r>
      <w:r w:rsidRPr="009140F0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40F0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3946BC4E" w14:textId="01AAF0CA" w:rsidR="00A16A5E" w:rsidRDefault="00A16A5E" w:rsidP="00A16A5E">
      <w:pPr>
        <w:ind w:left="720"/>
        <w:jc w:val="both"/>
        <w:rPr>
          <w:ins w:id="5" w:author="Patrick McElhiney" w:date="2024-05-12T19:12:00Z" w16du:dateUtc="2024-05-12T23:12:00Z"/>
          <w:b/>
          <w:bCs/>
        </w:rPr>
      </w:pPr>
      <w:ins w:id="6" w:author="Patrick McElhiney" w:date="2024-05-12T19:12:00Z" w16du:dateUtc="2024-05-12T23:12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 xml:space="preserve">ANIMAL </w:t>
        </w:r>
        <w:r>
          <w:rPr>
            <w:b/>
            <w:bCs/>
            <w:color w:val="FF0000"/>
          </w:rPr>
          <w:t>ENCOUNTER</w:t>
        </w:r>
        <w:r>
          <w:rPr>
            <w:b/>
            <w:bCs/>
          </w:rPr>
          <w:t xml:space="preserve"> </w:t>
        </w:r>
        <w:r w:rsidRPr="005D7402">
          <w:rPr>
            <w:b/>
            <w:bCs/>
            <w:color w:val="0070C0"/>
          </w:rPr>
          <w:t>TOWARDS</w:t>
        </w:r>
        <w:r>
          <w:rPr>
            <w:b/>
            <w:bCs/>
          </w:rPr>
          <w:t xml:space="preserve"> </w:t>
        </w:r>
      </w:ins>
      <w:ins w:id="7" w:author="Patrick McElhiney" w:date="2024-05-12T19:13:00Z" w16du:dateUtc="2024-05-12T23:13:00Z">
        <w:r>
          <w:rPr>
            <w:b/>
            <w:bCs/>
          </w:rPr>
          <w:t xml:space="preserve">                                 </w:t>
        </w:r>
      </w:ins>
      <w:ins w:id="8" w:author="Patrick McElhiney" w:date="2024-05-12T19:12:00Z" w16du:dateUtc="2024-05-12T23:12:00Z">
        <w:r w:rsidRPr="005D7402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 xml:space="preserve">DANGEROUS </w:t>
        </w:r>
        <w:r>
          <w:rPr>
            <w:b/>
            <w:bCs/>
            <w:color w:val="FF0000"/>
          </w:rPr>
          <w:t>ANIMAL</w:t>
        </w:r>
        <w:r w:rsidRPr="009140F0">
          <w:rPr>
            <w:b/>
            <w:bCs/>
          </w:rPr>
          <w:t xml:space="preserve"> </w:t>
        </w:r>
        <w:r w:rsidRPr="009140F0">
          <w:rPr>
            <w:b/>
            <w:bCs/>
            <w:color w:val="0070C0"/>
          </w:rPr>
          <w:t>IN</w:t>
        </w:r>
        <w:r w:rsidRPr="009140F0">
          <w:rPr>
            <w:b/>
            <w:bCs/>
          </w:rPr>
          <w:t xml:space="preserve"> </w:t>
        </w:r>
        <w:r w:rsidRPr="004446BE">
          <w:rPr>
            <w:rFonts w:ascii="Courier New" w:hAnsi="Courier New" w:cs="Courier New"/>
            <w:b/>
            <w:bCs/>
            <w:color w:val="FF0000"/>
            <w:rtl/>
          </w:rPr>
          <w:t>۞</w:t>
        </w:r>
        <w:r>
          <w:rPr>
            <w:b/>
            <w:bCs/>
            <w:color w:val="FF0000"/>
          </w:rPr>
          <w:t>ANIMAL TYPES 1</w:t>
        </w:r>
        <w:r w:rsidRPr="004446BE">
          <w:rPr>
            <w:rFonts w:ascii="Courier New" w:hAnsi="Courier New" w:cs="Courier New"/>
            <w:b/>
            <w:bCs/>
            <w:color w:val="FF0000"/>
            <w:rtl/>
          </w:rPr>
          <w:t>۞</w:t>
        </w:r>
        <w:r>
          <w:rPr>
            <w:b/>
            <w:bCs/>
          </w:rPr>
          <w:t>;</w:t>
        </w:r>
      </w:ins>
    </w:p>
    <w:p w14:paraId="6DA5C079" w14:textId="77777777" w:rsidR="005C0D43" w:rsidRDefault="005C0D43" w:rsidP="005C0D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FIGHTING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5C0D43">
        <w:rPr>
          <w:b/>
          <w:bCs/>
        </w:rPr>
        <w:t>/</w:t>
      </w:r>
      <w:r>
        <w:rPr>
          <w:b/>
          <w:bCs/>
          <w:color w:val="0070C0"/>
        </w:rPr>
        <w:t>FROM</w:t>
      </w:r>
      <w:r w:rsidRPr="005C0D43"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9140F0">
        <w:rPr>
          <w:b/>
          <w:bCs/>
        </w:rPr>
        <w:t xml:space="preserve"> </w:t>
      </w:r>
      <w:r w:rsidRPr="009140F0">
        <w:rPr>
          <w:b/>
          <w:bCs/>
          <w:color w:val="0070C0"/>
        </w:rPr>
        <w:t>IN</w:t>
      </w:r>
      <w:r w:rsidRPr="009140F0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AD5D460" w14:textId="77777777" w:rsidR="005C0D43" w:rsidRDefault="005C0D43" w:rsidP="005C0D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SCRATCH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412870" w14:textId="77777777" w:rsidR="005C0D43" w:rsidRDefault="005C0D43" w:rsidP="009140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6B9280F" w14:textId="77777777" w:rsidR="005C0D43" w:rsidRDefault="005C0D43" w:rsidP="005C0D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084272FC" w14:textId="77777777" w:rsidR="005C0D43" w:rsidRDefault="005C0D43" w:rsidP="008F3D29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7841F57A" w14:textId="77777777" w:rsidR="005C0D43" w:rsidRDefault="005C0D43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22D3F">
        <w:rPr>
          <w:b/>
          <w:bCs/>
          <w:color w:val="FF0000"/>
        </w:rPr>
        <w:t>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573318C" w14:textId="77777777" w:rsidR="005C0D43" w:rsidRDefault="005C0D43" w:rsidP="009140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7F4094CF" w14:textId="77777777" w:rsidR="005C0D43" w:rsidRDefault="005C0D43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22D3F"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B99B7F1" w14:textId="77777777" w:rsidR="005C0D43" w:rsidRDefault="005C0D43" w:rsidP="009140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CRIME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3328460" w14:textId="77777777" w:rsidR="005C0D43" w:rsidRDefault="005C0D43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6636">
        <w:rPr>
          <w:b/>
          <w:bCs/>
          <w:color w:val="FF0000"/>
        </w:rPr>
        <w:t>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40D1909" w14:textId="77777777" w:rsidR="005C0D43" w:rsidRDefault="005C0D43" w:rsidP="008F3D29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22D3F">
        <w:rPr>
          <w:b/>
          <w:bCs/>
          <w:color w:val="FF0000"/>
        </w:rPr>
        <w:t>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5865706" w14:textId="77777777" w:rsidR="005C0D43" w:rsidRDefault="005C0D43" w:rsidP="008F3D29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22D3F">
        <w:rPr>
          <w:b/>
          <w:bCs/>
          <w:color w:val="FF0000"/>
        </w:rPr>
        <w:t>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PLACED</w:t>
      </w:r>
      <w:r w:rsidRPr="009140F0">
        <w:rPr>
          <w:b/>
          <w:bCs/>
        </w:rPr>
        <w:t>/</w:t>
      </w:r>
      <w:r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5E2A921" w14:textId="7F29D6F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90BA9">
        <w:rPr>
          <w:b/>
          <w:bCs/>
          <w:color w:val="FF0000"/>
        </w:rPr>
        <w:t xml:space="preserve">ANIMAL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4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D7C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3FEA9" w14:textId="77777777" w:rsidR="00616DDF" w:rsidRDefault="00616DDF" w:rsidP="005B7682">
      <w:pPr>
        <w:spacing w:after="0" w:line="240" w:lineRule="auto"/>
      </w:pPr>
      <w:r>
        <w:separator/>
      </w:r>
    </w:p>
  </w:endnote>
  <w:endnote w:type="continuationSeparator" w:id="0">
    <w:p w14:paraId="5F9CCA33" w14:textId="77777777" w:rsidR="00616DDF" w:rsidRDefault="00616D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29F7D" w14:textId="77777777" w:rsidR="00616DDF" w:rsidRDefault="00616DDF" w:rsidP="005B7682">
      <w:pPr>
        <w:spacing w:after="0" w:line="240" w:lineRule="auto"/>
      </w:pPr>
      <w:r>
        <w:separator/>
      </w:r>
    </w:p>
  </w:footnote>
  <w:footnote w:type="continuationSeparator" w:id="0">
    <w:p w14:paraId="1445B1DA" w14:textId="77777777" w:rsidR="00616DDF" w:rsidRDefault="00616D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00D8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0CA7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16DDF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3F73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16A5E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D7C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2024-05-12T23:13:00Z</dcterms:created>
  <dcterms:modified xsi:type="dcterms:W3CDTF">2024-05-12T23:13:00Z</dcterms:modified>
</cp:coreProperties>
</file>