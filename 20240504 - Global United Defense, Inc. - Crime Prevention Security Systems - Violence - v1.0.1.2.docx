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14FE0515" w:rsidR="00190BA9" w:rsidRPr="00190BA9" w:rsidRDefault="00D70D71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WEAPONS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03BE45DE" w:rsidR="00190BA9" w:rsidRDefault="00732C47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10:49:30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2D3B9A1E" w:rsidR="00C40DD0" w:rsidRPr="00A279C3" w:rsidRDefault="00D70D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WEAPON</w:t>
      </w:r>
      <w:r w:rsidR="00190BA9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589EC23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70D71">
        <w:rPr>
          <w:u w:val="single"/>
        </w:rPr>
        <w:t>WEAPON</w:t>
      </w:r>
      <w:r w:rsidR="00190BA9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D70D71">
        <w:rPr>
          <w:b/>
          <w:bCs/>
          <w:color w:val="FF0000"/>
        </w:rPr>
        <w:t>WEAPON</w:t>
      </w:r>
      <w:r w:rsidR="00190BA9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WEAPON</w:t>
      </w:r>
      <w:r w:rsidR="00190BA9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BC72D69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 w:rsidRPr="0009306C">
        <w:rPr>
          <w:b/>
          <w:bCs/>
        </w:rPr>
        <w:t xml:space="preserve"> </w:t>
      </w:r>
      <w:r w:rsidR="00902891" w:rsidRPr="0009306C">
        <w:rPr>
          <w:b/>
          <w:bCs/>
          <w:color w:val="0070C0"/>
        </w:rPr>
        <w:t>WITH</w:t>
      </w:r>
      <w:r w:rsidR="00902891" w:rsidRPr="0009306C">
        <w:rPr>
          <w:b/>
          <w:bCs/>
        </w:rPr>
        <w:t xml:space="preserve"> </w:t>
      </w:r>
      <w:r w:rsidR="00902891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 w:rsidRPr="00FA38B4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GUN</w:t>
      </w:r>
      <w:r w:rsidR="00902891" w:rsidRPr="00681FB0">
        <w:rPr>
          <w:b/>
          <w:bCs/>
          <w:color w:val="FF0000"/>
        </w:rPr>
        <w:t xml:space="preserve">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FF0000"/>
        </w:rPr>
        <w:t>ANY KNIFE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</w:t>
      </w:r>
      <w:r w:rsidR="00F07519">
        <w:t xml:space="preserve">                            </w:t>
      </w:r>
      <w:r w:rsidR="00F07519" w:rsidRPr="00FA38B4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ASSASSINATION</w:t>
      </w:r>
      <w:r w:rsidR="00F07519" w:rsidRPr="0009306C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F07519">
        <w:rPr>
          <w:b/>
          <w:bCs/>
        </w:rPr>
        <w:t xml:space="preserve">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072D6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KNIFE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TTEMPTED MURDER</w:t>
      </w:r>
      <w:r w:rsidR="00D70D71">
        <w:rPr>
          <w:b/>
          <w:bCs/>
          <w:color w:val="00B0F0"/>
        </w:rPr>
        <w:t xml:space="preserve"> 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ATTERY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 DEATH</w:t>
      </w:r>
      <w:r w:rsidR="00902891" w:rsidRPr="00FA38B4" w:rsidDel="00902891">
        <w:rPr>
          <w:b/>
          <w:bCs/>
          <w:color w:val="FF0000"/>
        </w:rPr>
        <w:t xml:space="preserve"> </w:t>
      </w:r>
      <w:r w:rsidR="00D70D71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BLUDGEON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BRAWL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BRAWL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BROTHEL SHOOTING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>
        <w:rPr>
          <w:b/>
          <w:bCs/>
        </w:rPr>
        <w:t xml:space="preserve">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ASSASSINATION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CHURCH SHOOTING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FIST 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>
        <w:rPr>
          <w:b/>
          <w:bCs/>
        </w:rPr>
        <w:t xml:space="preserve">                                               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FOR HIRE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SUICIDE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MURDER-FOR-HIRE PLOT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MURDER-FOR-MONEY SCHEME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PUNCH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SHOVE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SUFFOCATION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647D79">
        <w:rPr>
          <w:b/>
          <w:bCs/>
          <w:color w:val="FF0000"/>
        </w:rPr>
        <w:t>SUICIDE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>
        <w:rPr>
          <w:b/>
          <w:bCs/>
        </w:rPr>
        <w:t xml:space="preserve">  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MURDER</w:t>
      </w:r>
      <w:r w:rsidR="00732C47" w:rsidRPr="00732C47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732C47">
        <w:rPr>
          <w:b/>
          <w:bCs/>
          <w:color w:val="FF0000"/>
        </w:rPr>
        <w:t>VIOLENT CRIME</w:t>
      </w:r>
      <w:r w:rsidR="00732C4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780F43" w:rsidRPr="004446BE">
        <w:rPr>
          <w:b/>
          <w:bCs/>
          <w:color w:val="FF0000"/>
        </w:rPr>
        <w:t>CODEWORD</w:t>
      </w:r>
      <w:r w:rsidR="00780F43">
        <w:rPr>
          <w:b/>
          <w:bCs/>
        </w:rPr>
        <w:t xml:space="preserve"> </w:t>
      </w:r>
      <w:r w:rsidR="00902891">
        <w:rPr>
          <w:b/>
          <w:bCs/>
        </w:rPr>
        <w:t xml:space="preserve">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48DA4B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D70D71">
        <w:rPr>
          <w:b/>
          <w:bCs/>
          <w:color w:val="FF0000"/>
        </w:rPr>
        <w:t>WEAPON</w:t>
      </w:r>
      <w:r w:rsidR="00190BA9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40AFD52B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B5DDDE" w14:textId="38208ECF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989EB8C" w14:textId="6E64BE32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>
        <w:rPr>
          <w:b/>
          <w:bCs/>
        </w:rPr>
        <w:t>;</w:t>
      </w:r>
    </w:p>
    <w:p w14:paraId="40735814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6905A91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5E2A921" w14:textId="450600C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D70D71">
        <w:rPr>
          <w:b/>
          <w:bCs/>
          <w:color w:val="FF0000"/>
        </w:rPr>
        <w:t>WEAPON</w:t>
      </w:r>
      <w:r w:rsidR="00190BA9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A56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DFA96" w14:textId="77777777" w:rsidR="00FA5616" w:rsidRDefault="00FA5616" w:rsidP="005B7682">
      <w:pPr>
        <w:spacing w:after="0" w:line="240" w:lineRule="auto"/>
      </w:pPr>
      <w:r>
        <w:separator/>
      </w:r>
    </w:p>
  </w:endnote>
  <w:endnote w:type="continuationSeparator" w:id="0">
    <w:p w14:paraId="5836012B" w14:textId="77777777" w:rsidR="00FA5616" w:rsidRDefault="00FA56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961E9" w14:textId="77777777" w:rsidR="00FA5616" w:rsidRDefault="00FA5616" w:rsidP="005B7682">
      <w:pPr>
        <w:spacing w:after="0" w:line="240" w:lineRule="auto"/>
      </w:pPr>
      <w:r>
        <w:separator/>
      </w:r>
    </w:p>
  </w:footnote>
  <w:footnote w:type="continuationSeparator" w:id="0">
    <w:p w14:paraId="237F6049" w14:textId="77777777" w:rsidR="00FA5616" w:rsidRDefault="00FA56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2024-05-04T14:49:00Z</dcterms:created>
  <dcterms:modified xsi:type="dcterms:W3CDTF">2024-05-04T14:49:00Z</dcterms:modified>
</cp:coreProperties>
</file>