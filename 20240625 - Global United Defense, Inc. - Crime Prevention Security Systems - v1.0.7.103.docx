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7773323" w:rsidR="00074C5F" w:rsidRDefault="008434D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6/24/2024 4:16:50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ins w:id="4" w:author="Patrick McElhiney" w:date="2024-06-25T13:09:00Z" w16du:dateUtc="2024-06-25T17:09:00Z"/>
          <w:b/>
          <w:bCs/>
        </w:rPr>
      </w:pPr>
      <w:ins w:id="5" w:author="Patrick McElhiney" w:date="2024-06-25T13:09:00Z" w16du:dateUtc="2024-06-25T17:0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647D79">
          <w:rPr>
            <w:b/>
            <w:bCs/>
            <w:color w:val="FF0000"/>
          </w:rPr>
          <w:t>SUICIDE</w:t>
        </w:r>
        <w:r>
          <w:rPr>
            <w:b/>
            <w:bCs/>
            <w:color w:val="FF0000"/>
          </w:rPr>
          <w:t xml:space="preserve"> MURDER</w:t>
        </w:r>
        <w:r>
          <w:rPr>
            <w:b/>
            <w:bCs/>
          </w:rPr>
          <w:t>(</w:t>
        </w:r>
        <w:r w:rsidRPr="0030540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lastRenderedPageBreak/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6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6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7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7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8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8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9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9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10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10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11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11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2" w:name="_Hlk150080038"/>
      <w:r>
        <w:rPr>
          <w:b/>
          <w:bCs/>
          <w:color w:val="FF0000"/>
        </w:rPr>
        <w:t xml:space="preserve">INNOCENT </w:t>
      </w:r>
      <w:bookmarkEnd w:id="12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8EEF2" w14:textId="77777777" w:rsidR="002D7CB6" w:rsidRDefault="002D7CB6" w:rsidP="005B7682">
      <w:pPr>
        <w:spacing w:after="0" w:line="240" w:lineRule="auto"/>
      </w:pPr>
      <w:r>
        <w:separator/>
      </w:r>
    </w:p>
  </w:endnote>
  <w:endnote w:type="continuationSeparator" w:id="0">
    <w:p w14:paraId="5A083FBD" w14:textId="77777777" w:rsidR="002D7CB6" w:rsidRDefault="002D7C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6EDB3" w14:textId="77777777" w:rsidR="002D7CB6" w:rsidRDefault="002D7CB6" w:rsidP="005B7682">
      <w:pPr>
        <w:spacing w:after="0" w:line="240" w:lineRule="auto"/>
      </w:pPr>
      <w:r>
        <w:separator/>
      </w:r>
    </w:p>
  </w:footnote>
  <w:footnote w:type="continuationSeparator" w:id="0">
    <w:p w14:paraId="76D6352C" w14:textId="77777777" w:rsidR="002D7CB6" w:rsidRDefault="002D7C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AD" w15:userId="S::patrick@mce123.com::5aadb92b-7ba2-4bc3-addd-c4d01d1ffb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17858</Words>
  <Characters>101793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2024-06-25T17:10:00Z</dcterms:created>
  <dcterms:modified xsi:type="dcterms:W3CDTF">2024-06-25T17:10:00Z</dcterms:modified>
</cp:coreProperties>
</file>